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bookmarkStart w:id="1" w:name="_GoBack"/>
      <w:bookmarkEnd w:id="1"/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804487">
        <w:rPr>
          <w:i/>
          <w:color w:val="0000FF"/>
        </w:rPr>
        <w:t>Criação de um sistema web com informação cultural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804487">
        <w:rPr>
          <w:i/>
          <w:color w:val="0000FF"/>
        </w:rPr>
        <w:t>2.0</w:t>
      </w:r>
    </w:p>
    <w:p w:rsidR="00013A3D" w:rsidRDefault="00013A3D"/>
    <w:p w:rsidR="00013A3D" w:rsidRDefault="00013A3D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p w:rsidR="00B45577" w:rsidRDefault="00B45577"/>
    <w:sdt>
      <w:sdtPr>
        <w:rPr>
          <w:rFonts w:ascii="Verdana" w:eastAsia="Times New Roman" w:hAnsi="Verdana" w:cs="Times New Roman"/>
          <w:color w:val="auto"/>
          <w:sz w:val="20"/>
          <w:szCs w:val="20"/>
          <w:lang w:val="pt-BR" w:eastAsia="pt-BR"/>
        </w:rPr>
        <w:id w:val="1148867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5577" w:rsidRPr="006924B6" w:rsidRDefault="00B45577">
          <w:pPr>
            <w:pStyle w:val="Ttulodondice"/>
            <w:rPr>
              <w:color w:val="auto"/>
            </w:rPr>
          </w:pPr>
          <w:r w:rsidRPr="006924B6">
            <w:rPr>
              <w:color w:val="auto"/>
            </w:rPr>
            <w:t>ÍNDICE</w:t>
          </w:r>
        </w:p>
        <w:p w:rsidR="006924B6" w:rsidRDefault="00B45577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86446" w:history="1">
            <w:r w:rsidR="006924B6" w:rsidRPr="007F49A0">
              <w:rPr>
                <w:rStyle w:val="Hiperligao"/>
              </w:rPr>
              <w:t>Conteúdo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_Toc494486446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4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47" w:history="1">
            <w:r w:rsidR="006924B6" w:rsidRPr="007F49A0">
              <w:rPr>
                <w:rStyle w:val="Hiperligao"/>
              </w:rPr>
              <w:t>1.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Descrição do projeto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_Toc494486447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4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48" w:history="1">
            <w:r w:rsidR="006924B6" w:rsidRPr="007F49A0">
              <w:rPr>
                <w:rStyle w:val="Hiperligao"/>
              </w:rPr>
              <w:t>2.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Descrição do produto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_Toc494486448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4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49" w:history="1">
            <w:r w:rsidR="006924B6" w:rsidRPr="007F49A0">
              <w:rPr>
                <w:rStyle w:val="Hiperligao"/>
              </w:rPr>
              <w:t>3.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Entregas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_Toc494486449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4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0" w:history="1">
            <w:r w:rsidR="006924B6" w:rsidRPr="007F49A0">
              <w:rPr>
                <w:rStyle w:val="Hiperligao"/>
                <w:noProof/>
              </w:rPr>
              <w:t>3.1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1- Proposta Técnica e Financeira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_Toc494486450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1" w:history="1">
            <w:r w:rsidR="006924B6" w:rsidRPr="007F49A0">
              <w:rPr>
                <w:rStyle w:val="Hiperligao"/>
                <w:noProof/>
              </w:rPr>
              <w:t>3.2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2 – Plano do projecto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_Toc494486451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2" w:history="1">
            <w:r w:rsidR="006924B6" w:rsidRPr="007F49A0">
              <w:rPr>
                <w:rStyle w:val="Hiperligao"/>
                <w:noProof/>
              </w:rPr>
              <w:t>3.3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3 – Documento de Requisitos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_Toc494486452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3" w:history="1">
            <w:r w:rsidR="006924B6" w:rsidRPr="007F49A0">
              <w:rPr>
                <w:rStyle w:val="Hiperligao"/>
                <w:noProof/>
              </w:rPr>
              <w:t>3.4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4 - Projecto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_Toc494486453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4" w:history="1">
            <w:r w:rsidR="006924B6" w:rsidRPr="007F49A0">
              <w:rPr>
                <w:rStyle w:val="Hiperligao"/>
                <w:noProof/>
              </w:rPr>
              <w:t>3.5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5 – Relatório de progresso 1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_Toc494486454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5" w:history="1">
            <w:r w:rsidR="006924B6" w:rsidRPr="007F49A0">
              <w:rPr>
                <w:rStyle w:val="Hiperligao"/>
                <w:noProof/>
              </w:rPr>
              <w:t>3.6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6 - Relatório de progresso 2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_Toc494486455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6" w:history="1">
            <w:r w:rsidR="006924B6" w:rsidRPr="007F49A0">
              <w:rPr>
                <w:rStyle w:val="Hiperligao"/>
                <w:noProof/>
              </w:rPr>
              <w:t>3.7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Entrega 7 – Relatório Final do priojecto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_Toc494486456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4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7" w:history="1">
            <w:r w:rsidR="006924B6" w:rsidRPr="007F49A0">
              <w:rPr>
                <w:rStyle w:val="Hiperligao"/>
                <w:noProof/>
              </w:rPr>
              <w:t>3.8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Documento de gestão de configurações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_Toc494486457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5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58" w:history="1">
            <w:r w:rsidR="006924B6" w:rsidRPr="007F49A0">
              <w:rPr>
                <w:rStyle w:val="Hiperligao"/>
              </w:rPr>
              <w:t>4.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Plano de Aceitação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_Toc494486458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5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59" w:history="1">
            <w:r w:rsidR="006924B6" w:rsidRPr="007F49A0">
              <w:rPr>
                <w:rStyle w:val="Hiperligao"/>
                <w:noProof/>
              </w:rPr>
              <w:t>4.1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Critérios de Aceitação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_Toc494486459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5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94486460" w:history="1">
            <w:r w:rsidR="006924B6" w:rsidRPr="007F49A0">
              <w:rPr>
                <w:rStyle w:val="Hiperligao"/>
                <w:noProof/>
              </w:rPr>
              <w:t>4.2</w:t>
            </w:r>
            <w:r w:rsidR="006924B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  <w:noProof/>
              </w:rPr>
              <w:t>Registro do Status da Aceitação</w:t>
            </w:r>
            <w:r w:rsidR="006924B6">
              <w:rPr>
                <w:noProof/>
                <w:webHidden/>
              </w:rPr>
              <w:tab/>
            </w:r>
            <w:r w:rsidR="006924B6">
              <w:rPr>
                <w:noProof/>
                <w:webHidden/>
              </w:rPr>
              <w:fldChar w:fldCharType="begin"/>
            </w:r>
            <w:r w:rsidR="006924B6">
              <w:rPr>
                <w:noProof/>
                <w:webHidden/>
              </w:rPr>
              <w:instrText xml:space="preserve"> PAGEREF _Toc494486460 \h </w:instrText>
            </w:r>
            <w:r w:rsidR="006924B6">
              <w:rPr>
                <w:noProof/>
                <w:webHidden/>
              </w:rPr>
            </w:r>
            <w:r w:rsidR="006924B6">
              <w:rPr>
                <w:noProof/>
                <w:webHidden/>
              </w:rPr>
              <w:fldChar w:fldCharType="separate"/>
            </w:r>
            <w:r w:rsidR="001270C2">
              <w:rPr>
                <w:noProof/>
                <w:webHidden/>
              </w:rPr>
              <w:t>5</w:t>
            </w:r>
            <w:r w:rsidR="006924B6">
              <w:rPr>
                <w:noProof/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61" w:history="1">
            <w:r w:rsidR="006924B6" w:rsidRPr="007F49A0">
              <w:rPr>
                <w:rStyle w:val="Hiperligao"/>
              </w:rPr>
              <w:t>5.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Membros da Equipa e Responsabilidade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_Toc494486461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5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62" w:history="1">
            <w:r w:rsidR="006924B6" w:rsidRPr="007F49A0">
              <w:rPr>
                <w:rStyle w:val="Hiperligao"/>
              </w:rPr>
              <w:t>6.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Requisitos funcionais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_Toc494486462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6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63" w:history="1">
            <w:r w:rsidR="006924B6" w:rsidRPr="007F49A0">
              <w:rPr>
                <w:rStyle w:val="Hiperligao"/>
              </w:rPr>
              <w:t>7.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Exclusões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_Toc494486463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6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64" w:history="1">
            <w:r w:rsidR="006924B6" w:rsidRPr="007F49A0">
              <w:rPr>
                <w:rStyle w:val="Hiperligao"/>
              </w:rPr>
              <w:t>8.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Restrições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_Toc494486464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6</w:t>
            </w:r>
            <w:r w:rsidR="006924B6">
              <w:rPr>
                <w:webHidden/>
              </w:rPr>
              <w:fldChar w:fldCharType="end"/>
            </w:r>
          </w:hyperlink>
        </w:p>
        <w:p w:rsidR="006924B6" w:rsidRDefault="009136FC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494486465" w:history="1">
            <w:r w:rsidR="006924B6" w:rsidRPr="007F49A0">
              <w:rPr>
                <w:rStyle w:val="Hiperligao"/>
              </w:rPr>
              <w:t>9.</w:t>
            </w:r>
            <w:r w:rsidR="006924B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6924B6" w:rsidRPr="007F49A0">
              <w:rPr>
                <w:rStyle w:val="Hiperligao"/>
              </w:rPr>
              <w:t>Premissas</w:t>
            </w:r>
            <w:r w:rsidR="006924B6">
              <w:rPr>
                <w:webHidden/>
              </w:rPr>
              <w:tab/>
            </w:r>
            <w:r w:rsidR="006924B6">
              <w:rPr>
                <w:webHidden/>
              </w:rPr>
              <w:fldChar w:fldCharType="begin"/>
            </w:r>
            <w:r w:rsidR="006924B6">
              <w:rPr>
                <w:webHidden/>
              </w:rPr>
              <w:instrText xml:space="preserve"> PAGEREF _Toc494486465 \h </w:instrText>
            </w:r>
            <w:r w:rsidR="006924B6">
              <w:rPr>
                <w:webHidden/>
              </w:rPr>
            </w:r>
            <w:r w:rsidR="006924B6">
              <w:rPr>
                <w:webHidden/>
              </w:rPr>
              <w:fldChar w:fldCharType="separate"/>
            </w:r>
            <w:r w:rsidR="001270C2">
              <w:rPr>
                <w:webHidden/>
              </w:rPr>
              <w:t>6</w:t>
            </w:r>
            <w:r w:rsidR="006924B6">
              <w:rPr>
                <w:webHidden/>
              </w:rPr>
              <w:fldChar w:fldCharType="end"/>
            </w:r>
          </w:hyperlink>
        </w:p>
        <w:p w:rsidR="00B45577" w:rsidRDefault="00B45577">
          <w:r>
            <w:rPr>
              <w:b/>
              <w:bCs/>
              <w:noProof/>
            </w:rPr>
            <w:fldChar w:fldCharType="end"/>
          </w:r>
        </w:p>
      </w:sdtContent>
    </w:sdt>
    <w:p w:rsidR="00B45577" w:rsidRDefault="00B45577"/>
    <w:p w:rsidR="00B45577" w:rsidRDefault="0078572F" w:rsidP="0078572F">
      <w:pPr>
        <w:tabs>
          <w:tab w:val="left" w:pos="6825"/>
        </w:tabs>
      </w:pPr>
      <w:r>
        <w:tab/>
      </w:r>
    </w:p>
    <w:p w:rsidR="00B45577" w:rsidRDefault="00B45577"/>
    <w:p w:rsidR="00B45577" w:rsidRDefault="00B45577"/>
    <w:p w:rsidR="00B45577" w:rsidRDefault="00B45577">
      <w:pPr>
        <w:sectPr w:rsidR="00B45577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992"/>
        <w:gridCol w:w="4536"/>
        <w:gridCol w:w="1985"/>
      </w:tblGrid>
      <w:tr w:rsidR="00013A3D" w:rsidTr="0069624B">
        <w:tc>
          <w:tcPr>
            <w:tcW w:w="1392" w:type="dxa"/>
            <w:shd w:val="pct12" w:color="000000" w:fill="FFFFFF"/>
          </w:tcPr>
          <w:p w:rsidR="00013A3D" w:rsidRPr="00804487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804487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Pr="00804487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804487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Pr="00804487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804487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Pr="00804487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804487">
              <w:rPr>
                <w:b/>
                <w:sz w:val="22"/>
                <w:lang w:val="pt-BR"/>
              </w:rPr>
              <w:t>Autor</w:t>
            </w:r>
          </w:p>
        </w:tc>
      </w:tr>
      <w:tr w:rsidR="00013A3D" w:rsidTr="0069624B">
        <w:tc>
          <w:tcPr>
            <w:tcW w:w="1392" w:type="dxa"/>
          </w:tcPr>
          <w:p w:rsidR="00013A3D" w:rsidRPr="00804487" w:rsidRDefault="00E943E3">
            <w:pPr>
              <w:pStyle w:val="Tabletext"/>
              <w:ind w:left="0"/>
              <w:rPr>
                <w:lang w:val="pt-BR"/>
              </w:rPr>
            </w:pPr>
            <w:r w:rsidRPr="00804487">
              <w:rPr>
                <w:rFonts w:ascii="Times" w:hAnsi="Times"/>
                <w:lang w:val="pt-BR"/>
              </w:rPr>
              <w:t>01/Set/2017</w:t>
            </w:r>
          </w:p>
        </w:tc>
        <w:tc>
          <w:tcPr>
            <w:tcW w:w="992" w:type="dxa"/>
          </w:tcPr>
          <w:p w:rsidR="00013A3D" w:rsidRPr="00804487" w:rsidRDefault="003372A3">
            <w:pPr>
              <w:pStyle w:val="Tabletext"/>
              <w:ind w:left="34"/>
              <w:rPr>
                <w:lang w:val="pt-BR"/>
              </w:rPr>
            </w:pPr>
            <w:r w:rsidRPr="00804487"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Pr="00804487" w:rsidRDefault="003372A3">
            <w:pPr>
              <w:pStyle w:val="Tabletext"/>
              <w:ind w:left="34"/>
              <w:rPr>
                <w:lang w:val="pt-BR"/>
              </w:rPr>
            </w:pPr>
            <w:r w:rsidRPr="00804487">
              <w:rPr>
                <w:rFonts w:ascii="Times" w:hAnsi="Times"/>
                <w:lang w:val="pt-BR"/>
              </w:rPr>
              <w:t>Criação do documento</w:t>
            </w:r>
          </w:p>
        </w:tc>
        <w:tc>
          <w:tcPr>
            <w:tcW w:w="1985" w:type="dxa"/>
          </w:tcPr>
          <w:p w:rsidR="00013A3D" w:rsidRPr="00804487" w:rsidRDefault="0069624B">
            <w:pPr>
              <w:pStyle w:val="Tabletext"/>
              <w:ind w:left="30"/>
              <w:rPr>
                <w:lang w:val="pt-BR"/>
              </w:rPr>
            </w:pPr>
            <w:r w:rsidRPr="00804487">
              <w:rPr>
                <w:rFonts w:ascii="Times" w:hAnsi="Times"/>
                <w:lang w:val="pt-BR"/>
              </w:rPr>
              <w:t>Éude Cumbe</w:t>
            </w:r>
          </w:p>
        </w:tc>
      </w:tr>
      <w:tr w:rsidR="00013A3D" w:rsidTr="0069624B">
        <w:tc>
          <w:tcPr>
            <w:tcW w:w="1392" w:type="dxa"/>
          </w:tcPr>
          <w:p w:rsidR="00013A3D" w:rsidRDefault="00E943E3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07/Set/20</w:t>
            </w:r>
            <w:r w:rsidR="0069624B">
              <w:rPr>
                <w:lang w:val="pt-BR"/>
              </w:rPr>
              <w:t>1</w:t>
            </w:r>
            <w:r>
              <w:rPr>
                <w:lang w:val="pt-BR"/>
              </w:rPr>
              <w:t>7</w:t>
            </w:r>
          </w:p>
        </w:tc>
        <w:tc>
          <w:tcPr>
            <w:tcW w:w="992" w:type="dxa"/>
          </w:tcPr>
          <w:p w:rsidR="00013A3D" w:rsidRDefault="00E943E3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536" w:type="dxa"/>
          </w:tcPr>
          <w:p w:rsidR="00013A3D" w:rsidRDefault="0069624B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Preenchimento das entregas</w:t>
            </w:r>
          </w:p>
        </w:tc>
        <w:tc>
          <w:tcPr>
            <w:tcW w:w="1985" w:type="dxa"/>
          </w:tcPr>
          <w:p w:rsidR="00013A3D" w:rsidRDefault="0069624B" w:rsidP="002F1212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 xml:space="preserve">Shen Nunguiane e Francisco </w:t>
            </w:r>
            <w:r w:rsidR="002F1212">
              <w:rPr>
                <w:lang w:val="pt-BR"/>
              </w:rPr>
              <w:t>Rupansana</w:t>
            </w:r>
          </w:p>
        </w:tc>
      </w:tr>
      <w:tr w:rsidR="00013A3D" w:rsidTr="0069624B">
        <w:tc>
          <w:tcPr>
            <w:tcW w:w="1392" w:type="dxa"/>
          </w:tcPr>
          <w:p w:rsidR="00013A3D" w:rsidRDefault="0069624B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10/Set/2017</w:t>
            </w:r>
          </w:p>
        </w:tc>
        <w:tc>
          <w:tcPr>
            <w:tcW w:w="992" w:type="dxa"/>
          </w:tcPr>
          <w:p w:rsidR="00013A3D" w:rsidRDefault="0069624B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4536" w:type="dxa"/>
          </w:tcPr>
          <w:p w:rsidR="00013A3D" w:rsidRDefault="0069624B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Premissas e restrições</w:t>
            </w:r>
          </w:p>
        </w:tc>
        <w:tc>
          <w:tcPr>
            <w:tcW w:w="1985" w:type="dxa"/>
          </w:tcPr>
          <w:p w:rsidR="00013A3D" w:rsidRDefault="0069624B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Grupo 4</w:t>
            </w:r>
          </w:p>
        </w:tc>
      </w:tr>
      <w:tr w:rsidR="00013A3D" w:rsidTr="0069624B">
        <w:tc>
          <w:tcPr>
            <w:tcW w:w="1392" w:type="dxa"/>
          </w:tcPr>
          <w:p w:rsidR="00013A3D" w:rsidRDefault="0069624B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15/Set/2017</w:t>
            </w:r>
          </w:p>
        </w:tc>
        <w:tc>
          <w:tcPr>
            <w:tcW w:w="992" w:type="dxa"/>
          </w:tcPr>
          <w:p w:rsidR="00013A3D" w:rsidRDefault="0069624B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4536" w:type="dxa"/>
          </w:tcPr>
          <w:p w:rsidR="00013A3D" w:rsidRDefault="0069624B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Validação e correcção do documento</w:t>
            </w:r>
          </w:p>
        </w:tc>
        <w:tc>
          <w:tcPr>
            <w:tcW w:w="1985" w:type="dxa"/>
          </w:tcPr>
          <w:p w:rsidR="00013A3D" w:rsidRDefault="0069624B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Grupo 4</w:t>
            </w:r>
          </w:p>
        </w:tc>
      </w:tr>
    </w:tbl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69624B" w:rsidRDefault="0069624B">
      <w:pPr>
        <w:pStyle w:val="conteudo"/>
        <w:outlineLvl w:val="0"/>
      </w:pPr>
    </w:p>
    <w:p w:rsidR="00013A3D" w:rsidRDefault="00013A3D">
      <w:pPr>
        <w:pStyle w:val="conteudo"/>
        <w:outlineLvl w:val="0"/>
      </w:pPr>
      <w:bookmarkStart w:id="2" w:name="_Toc494486446"/>
      <w:r>
        <w:lastRenderedPageBreak/>
        <w:t>Conteúdo</w:t>
      </w:r>
      <w:bookmarkEnd w:id="2"/>
    </w:p>
    <w:p w:rsidR="00B95893" w:rsidRDefault="00B95893" w:rsidP="00B95893">
      <w:pPr>
        <w:pStyle w:val="Cabealho1"/>
      </w:pPr>
      <w:bookmarkStart w:id="3" w:name="_Toc310363823"/>
      <w:bookmarkStart w:id="4" w:name="_Toc494486447"/>
      <w:r>
        <w:t>Descrição do projeto</w:t>
      </w:r>
      <w:bookmarkEnd w:id="3"/>
      <w:bookmarkEnd w:id="4"/>
    </w:p>
    <w:p w:rsidR="00B95893" w:rsidRPr="00514BF6" w:rsidRDefault="00514BF6" w:rsidP="00B95893">
      <w:pPr>
        <w:autoSpaceDE w:val="0"/>
        <w:autoSpaceDN w:val="0"/>
        <w:adjustRightInd w:val="0"/>
        <w:spacing w:before="0" w:after="0"/>
        <w:rPr>
          <w:b/>
          <w:i/>
        </w:rPr>
      </w:pPr>
      <w:r>
        <w:rPr>
          <w:i/>
        </w:rPr>
        <w:t>Este projecto visa criar um site informativo sobre a cultura. O projecto está dividido em etapas para a criação do site.</w:t>
      </w:r>
    </w:p>
    <w:p w:rsidR="00B95893" w:rsidRDefault="00B95893" w:rsidP="00B95893">
      <w:pPr>
        <w:pStyle w:val="Cabealho1"/>
      </w:pPr>
      <w:bookmarkStart w:id="5" w:name="_Toc310363824"/>
      <w:bookmarkStart w:id="6" w:name="_Toc494486448"/>
      <w:r>
        <w:t>Descrição do produto</w:t>
      </w:r>
      <w:bookmarkEnd w:id="5"/>
      <w:bookmarkEnd w:id="6"/>
    </w:p>
    <w:p w:rsidR="00514765" w:rsidRPr="00514BF6" w:rsidRDefault="00514BF6" w:rsidP="00B95893">
      <w:pPr>
        <w:autoSpaceDE w:val="0"/>
        <w:autoSpaceDN w:val="0"/>
        <w:adjustRightInd w:val="0"/>
        <w:spacing w:before="0" w:after="0"/>
        <w:rPr>
          <w:i/>
        </w:rPr>
      </w:pPr>
      <w:r w:rsidRPr="00514BF6">
        <w:rPr>
          <w:i/>
        </w:rPr>
        <w:t>A WikiCultura tem o objectivo de ajudar a conhecer a cultura de cada povo, dando a oportunidade de navegar num horizonte cultural diferente sem precisar se mover fisicamente. Dá a oportunidade de o usuário mostrar a sua cultura no que tange a gastronomia, saúde, economia e vários outros temas culturais.</w:t>
      </w:r>
    </w:p>
    <w:p w:rsidR="000E5CD2" w:rsidRPr="000E5CD2" w:rsidRDefault="000E5CD2" w:rsidP="000E5CD2">
      <w:pPr>
        <w:pStyle w:val="Cabealho1"/>
      </w:pPr>
      <w:bookmarkStart w:id="7" w:name="_Toc310363825"/>
      <w:bookmarkStart w:id="8" w:name="_Toc494486449"/>
      <w:r w:rsidRPr="000E5CD2">
        <w:t>Entregas</w:t>
      </w:r>
      <w:bookmarkEnd w:id="7"/>
      <w:bookmarkEnd w:id="8"/>
    </w:p>
    <w:p w:rsidR="004B101D" w:rsidRPr="00514BF6" w:rsidRDefault="00514BF6" w:rsidP="004B101D">
      <w:pPr>
        <w:autoSpaceDE w:val="0"/>
        <w:autoSpaceDN w:val="0"/>
        <w:adjustRightInd w:val="0"/>
        <w:spacing w:before="0" w:after="0"/>
        <w:rPr>
          <w:i/>
        </w:rPr>
      </w:pPr>
      <w:r w:rsidRPr="00514BF6">
        <w:rPr>
          <w:i/>
        </w:rPr>
        <w:t>Descrição das principais entregas ddo projecto.</w:t>
      </w:r>
    </w:p>
    <w:p w:rsidR="000E5CD2" w:rsidRDefault="000E5CD2" w:rsidP="000E5CD2">
      <w:pPr>
        <w:pStyle w:val="Cabealho2"/>
      </w:pPr>
      <w:bookmarkStart w:id="9" w:name="_Toc310363826"/>
      <w:bookmarkStart w:id="10" w:name="_Toc494486450"/>
      <w:r>
        <w:t>Entrega 1</w:t>
      </w:r>
      <w:bookmarkEnd w:id="9"/>
      <w:r w:rsidR="00514BF6">
        <w:t>- Proposta Técnica e Financeira</w:t>
      </w:r>
      <w:bookmarkEnd w:id="10"/>
    </w:p>
    <w:p w:rsidR="000E5CD2" w:rsidRPr="00514BF6" w:rsidRDefault="00514BF6" w:rsidP="000E5CD2">
      <w:pPr>
        <w:rPr>
          <w:i/>
        </w:rPr>
      </w:pPr>
      <w:r w:rsidRPr="00514BF6">
        <w:rPr>
          <w:i/>
        </w:rPr>
        <w:t>É o documento que especifica a proposta para o projecto</w:t>
      </w:r>
      <w:r w:rsidR="000A130A" w:rsidRPr="00514BF6">
        <w:rPr>
          <w:i/>
        </w:rPr>
        <w:t>. Será apresentado todo o mate</w:t>
      </w:r>
      <w:r w:rsidR="00654804" w:rsidRPr="00514BF6">
        <w:rPr>
          <w:i/>
        </w:rPr>
        <w:t>rial necessário (perfil dos desenvolvedores, tempo) para o desenvolvimento do produto, juntamente com o capital necessário para cada etapa do projecto.</w:t>
      </w:r>
    </w:p>
    <w:p w:rsidR="00514765" w:rsidRDefault="00514765" w:rsidP="00514765">
      <w:pPr>
        <w:pStyle w:val="Cabealho2"/>
      </w:pPr>
      <w:bookmarkStart w:id="11" w:name="_Toc310363827"/>
      <w:bookmarkStart w:id="12" w:name="_Toc494486451"/>
      <w:bookmarkStart w:id="13" w:name="_Toc84830889"/>
      <w:bookmarkStart w:id="14" w:name="_Toc310363828"/>
      <w:r>
        <w:t>Entrega 2</w:t>
      </w:r>
      <w:bookmarkEnd w:id="11"/>
      <w:r w:rsidR="002A0E35">
        <w:t xml:space="preserve"> – Plano do projecto</w:t>
      </w:r>
      <w:bookmarkEnd w:id="12"/>
    </w:p>
    <w:p w:rsidR="00514765" w:rsidRPr="00174803" w:rsidRDefault="00654804" w:rsidP="00514765">
      <w:pPr>
        <w:rPr>
          <w:i/>
        </w:rPr>
      </w:pPr>
      <w:r w:rsidRPr="00174803">
        <w:rPr>
          <w:i/>
        </w:rPr>
        <w:t>Esta entrega é do plano do projecto, que consiste em como o projecto será dividido e tratara da gestão da produção do software, a divisão de tempo para cada entrega da parte do software e fará a gestão das mudanças.</w:t>
      </w:r>
    </w:p>
    <w:p w:rsidR="00514765" w:rsidRDefault="00514765" w:rsidP="00514765">
      <w:pPr>
        <w:pStyle w:val="Cabealho2"/>
      </w:pPr>
      <w:bookmarkStart w:id="15" w:name="_Toc494486452"/>
      <w:r>
        <w:t>Entrega 3</w:t>
      </w:r>
      <w:r w:rsidR="002A0E35">
        <w:t xml:space="preserve"> – Documento de Requisitos</w:t>
      </w:r>
      <w:bookmarkEnd w:id="15"/>
    </w:p>
    <w:p w:rsidR="002A0E35" w:rsidRPr="002A0E35" w:rsidRDefault="002A0E35" w:rsidP="002A0E35">
      <w:r>
        <w:t>Esta entrega é relativa ao documento que especifica as funcionalidades do sistema, onde estão apresentados os principais requisitos do sistema.</w:t>
      </w:r>
    </w:p>
    <w:p w:rsidR="00174803" w:rsidRDefault="00174803" w:rsidP="00174803">
      <w:pPr>
        <w:pStyle w:val="Cabealho2"/>
      </w:pPr>
      <w:bookmarkStart w:id="16" w:name="_Toc494486453"/>
      <w:r>
        <w:t>Entrega 4</w:t>
      </w:r>
      <w:r w:rsidR="002A0E35">
        <w:t xml:space="preserve"> - Projecto</w:t>
      </w:r>
      <w:bookmarkEnd w:id="16"/>
    </w:p>
    <w:p w:rsidR="00751F37" w:rsidRDefault="002A0E35" w:rsidP="002A0E35">
      <w:pPr>
        <w:rPr>
          <w:i/>
        </w:rPr>
      </w:pPr>
      <w:r w:rsidRPr="002A0E35">
        <w:rPr>
          <w:i/>
        </w:rPr>
        <w:t>Esta entrega é relativa a primeira fase funcional do produto, que será entregue na data previamente estabelecida juntamente com o manual de utilizador. Deve conter as funcionalidades básicas do sistema.</w:t>
      </w:r>
    </w:p>
    <w:p w:rsidR="00751F37" w:rsidRPr="002A0E35" w:rsidRDefault="00751F37" w:rsidP="002A0E35"/>
    <w:p w:rsidR="00174803" w:rsidRDefault="002A0E35" w:rsidP="002A0E35">
      <w:pPr>
        <w:pStyle w:val="Cabealho2"/>
      </w:pPr>
      <w:bookmarkStart w:id="17" w:name="_Toc494486454"/>
      <w:r>
        <w:t>Entrega 5 – Relatório de progresso 1</w:t>
      </w:r>
      <w:bookmarkEnd w:id="17"/>
    </w:p>
    <w:p w:rsidR="002A0E35" w:rsidRPr="002A0E35" w:rsidRDefault="002A0E35" w:rsidP="002A0E35">
      <w:r>
        <w:t>Apresenta as informações sobre o processo de execução. Aqui é apresentado em forma de documento o est</w:t>
      </w:r>
      <w:r w:rsidR="00330BCC">
        <w:t>ado do projecto.</w:t>
      </w:r>
    </w:p>
    <w:p w:rsidR="002A0E35" w:rsidRPr="002A0E35" w:rsidRDefault="002A0E35" w:rsidP="002A0E35"/>
    <w:p w:rsidR="002A0E35" w:rsidRDefault="002A0E35" w:rsidP="00330BCC">
      <w:pPr>
        <w:pStyle w:val="Cabealho2"/>
      </w:pPr>
      <w:bookmarkStart w:id="18" w:name="_Toc494486455"/>
      <w:r>
        <w:t>Entrega 6</w:t>
      </w:r>
      <w:r w:rsidR="00330BCC">
        <w:t xml:space="preserve"> - Relatório de progresso 2</w:t>
      </w:r>
      <w:bookmarkEnd w:id="18"/>
    </w:p>
    <w:p w:rsidR="00330BCC" w:rsidRPr="002A0E35" w:rsidRDefault="00330BCC" w:rsidP="00330BCC">
      <w:r>
        <w:t>Apresenta as informações sobre o processo de execução. Aqui é apresentado em forma de documento o estado do projecto.</w:t>
      </w:r>
    </w:p>
    <w:p w:rsidR="00330BCC" w:rsidRPr="00330BCC" w:rsidRDefault="00330BCC" w:rsidP="00330BCC"/>
    <w:p w:rsidR="00751F37" w:rsidRPr="00751F37" w:rsidRDefault="00330BCC" w:rsidP="00751F37">
      <w:pPr>
        <w:pStyle w:val="Cabealho2"/>
      </w:pPr>
      <w:bookmarkStart w:id="19" w:name="_Toc494486456"/>
      <w:r>
        <w:t>Entrega 7 – Relatório Final do priojecto</w:t>
      </w:r>
      <w:bookmarkEnd w:id="19"/>
    </w:p>
    <w:p w:rsidR="000720C6" w:rsidRDefault="00330BCC" w:rsidP="000720C6">
      <w:r>
        <w:t>Conclusão do projecto.</w:t>
      </w:r>
    </w:p>
    <w:p w:rsidR="00751F37" w:rsidRDefault="00751F37" w:rsidP="000720C6"/>
    <w:p w:rsidR="00751F37" w:rsidRDefault="00751F37" w:rsidP="00751F37">
      <w:pPr>
        <w:pStyle w:val="Cabealho2"/>
      </w:pPr>
      <w:bookmarkStart w:id="20" w:name="_Toc494486457"/>
      <w:r>
        <w:lastRenderedPageBreak/>
        <w:t>Documento de gestão de configurações</w:t>
      </w:r>
      <w:bookmarkEnd w:id="20"/>
    </w:p>
    <w:p w:rsidR="00751F37" w:rsidRPr="00751F37" w:rsidRDefault="00862896" w:rsidP="00751F37">
      <w:r>
        <w:t xml:space="preserve">Descreve todas as actividades de gestão de controle de configurações e mudanças que serão executadas durante o ciclo de vida do projecto. Também apresenta padrões de desenvolvimento a ser seguido por todos membros da equipe. </w:t>
      </w:r>
    </w:p>
    <w:p w:rsidR="00013A3D" w:rsidRDefault="00013A3D" w:rsidP="002A0E35">
      <w:pPr>
        <w:pStyle w:val="Cabealho1"/>
        <w:pBdr>
          <w:top w:val="single" w:sz="4" w:space="3" w:color="auto" w:shadow="1"/>
        </w:pBdr>
        <w:tabs>
          <w:tab w:val="clear" w:pos="0"/>
          <w:tab w:val="num" w:pos="432"/>
        </w:tabs>
        <w:ind w:left="432" w:hanging="432"/>
      </w:pPr>
      <w:bookmarkStart w:id="21" w:name="_Toc494486458"/>
      <w:r>
        <w:t>Plano de Aceitação</w:t>
      </w:r>
      <w:bookmarkEnd w:id="13"/>
      <w:bookmarkEnd w:id="14"/>
      <w:bookmarkEnd w:id="21"/>
    </w:p>
    <w:p w:rsidR="00013A3D" w:rsidRPr="006924B6" w:rsidRDefault="00013A3D">
      <w:pPr>
        <w:pStyle w:val="instrucaodepreenchimento"/>
        <w:rPr>
          <w:i w:val="0"/>
          <w:iCs/>
          <w:color w:val="auto"/>
        </w:rPr>
      </w:pPr>
      <w:r w:rsidRPr="006924B6"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:rsidR="00013A3D" w:rsidRDefault="00013A3D">
      <w:pPr>
        <w:pStyle w:val="Cabealho2"/>
        <w:tabs>
          <w:tab w:val="clear" w:pos="0"/>
          <w:tab w:val="num" w:pos="576"/>
        </w:tabs>
        <w:ind w:left="576" w:hanging="576"/>
      </w:pPr>
      <w:bookmarkStart w:id="22" w:name="_Toc54111006"/>
      <w:bookmarkStart w:id="23" w:name="_Toc84830890"/>
      <w:bookmarkStart w:id="24" w:name="_Toc310363829"/>
      <w:bookmarkStart w:id="25" w:name="_Toc494486459"/>
      <w:r>
        <w:t>Critérios de Aceitação</w:t>
      </w:r>
      <w:bookmarkEnd w:id="22"/>
      <w:bookmarkEnd w:id="23"/>
      <w:bookmarkEnd w:id="24"/>
      <w:bookmarkEnd w:id="25"/>
    </w:p>
    <w:p w:rsidR="009C0655" w:rsidRDefault="00013A3D" w:rsidP="00330BCC">
      <w:r>
        <w:t>Esta seção detalha os critérios de aceitação da solução, isto é, as principais condições que devem ser respeitadas para sua homologação. Os critérios são apresentados na lista abaixo:</w:t>
      </w:r>
    </w:p>
    <w:p w:rsidR="00330BCC" w:rsidRDefault="00330BCC" w:rsidP="006F58BB">
      <w:pPr>
        <w:pStyle w:val="PargrafodaLista"/>
        <w:numPr>
          <w:ilvl w:val="0"/>
          <w:numId w:val="8"/>
        </w:numPr>
      </w:pPr>
      <w:r>
        <w:t>Proposta Técnica e Financeira;</w:t>
      </w:r>
    </w:p>
    <w:p w:rsidR="00330BCC" w:rsidRDefault="00330BCC" w:rsidP="006F58BB">
      <w:pPr>
        <w:pStyle w:val="PargrafodaLista"/>
        <w:numPr>
          <w:ilvl w:val="0"/>
          <w:numId w:val="8"/>
        </w:numPr>
      </w:pPr>
      <w:r>
        <w:t>Documento de Requisitos;</w:t>
      </w:r>
    </w:p>
    <w:p w:rsidR="00330BCC" w:rsidRDefault="00330BCC" w:rsidP="006F58BB">
      <w:pPr>
        <w:pStyle w:val="PargrafodaLista"/>
        <w:numPr>
          <w:ilvl w:val="0"/>
          <w:numId w:val="8"/>
        </w:numPr>
      </w:pPr>
      <w:r>
        <w:t>Projecto;</w:t>
      </w:r>
    </w:p>
    <w:p w:rsidR="00B97B72" w:rsidRDefault="005B6EDC" w:rsidP="006F58BB">
      <w:pPr>
        <w:pStyle w:val="PargrafodaLista"/>
        <w:numPr>
          <w:ilvl w:val="0"/>
          <w:numId w:val="8"/>
        </w:numPr>
      </w:pPr>
      <w:r>
        <w:t xml:space="preserve">Documento de </w:t>
      </w:r>
      <w:r w:rsidR="00B97B72">
        <w:t>Gestão de configurações;</w:t>
      </w:r>
    </w:p>
    <w:p w:rsidR="00330BCC" w:rsidRDefault="00330BCC" w:rsidP="006F58BB">
      <w:pPr>
        <w:pStyle w:val="PargrafodaLista"/>
        <w:numPr>
          <w:ilvl w:val="0"/>
          <w:numId w:val="8"/>
        </w:numPr>
      </w:pPr>
      <w:r>
        <w:t>Relatórios de progresso;</w:t>
      </w:r>
    </w:p>
    <w:p w:rsidR="005B6EDC" w:rsidRDefault="00330BCC" w:rsidP="005B6EDC">
      <w:pPr>
        <w:pStyle w:val="PargrafodaLista"/>
        <w:numPr>
          <w:ilvl w:val="0"/>
          <w:numId w:val="8"/>
        </w:numPr>
      </w:pPr>
      <w:r>
        <w:t>Manual de utilizador.</w:t>
      </w:r>
    </w:p>
    <w:p w:rsidR="009C0655" w:rsidRPr="009C0655" w:rsidRDefault="009C0655" w:rsidP="009C0655"/>
    <w:p w:rsidR="00013A3D" w:rsidRDefault="00013A3D">
      <w:pPr>
        <w:pStyle w:val="Cabealho2"/>
        <w:tabs>
          <w:tab w:val="clear" w:pos="0"/>
          <w:tab w:val="num" w:pos="576"/>
        </w:tabs>
        <w:ind w:left="576" w:hanging="576"/>
      </w:pPr>
      <w:bookmarkStart w:id="26" w:name="_Toc54111007"/>
      <w:bookmarkStart w:id="27" w:name="_Toc84830891"/>
      <w:bookmarkStart w:id="28" w:name="_Toc310363830"/>
      <w:bookmarkStart w:id="29" w:name="_Toc494486460"/>
      <w:r>
        <w:t>Registro do Status da Aceitação</w:t>
      </w:r>
      <w:bookmarkEnd w:id="26"/>
      <w:bookmarkEnd w:id="27"/>
      <w:bookmarkEnd w:id="28"/>
      <w:bookmarkEnd w:id="29"/>
    </w:p>
    <w:p w:rsidR="0065409E" w:rsidRPr="00804487" w:rsidRDefault="0065409E">
      <w:pPr>
        <w:rPr>
          <w:i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804487" w:rsidRPr="00804487" w:rsidTr="00330BCC">
        <w:tc>
          <w:tcPr>
            <w:tcW w:w="3389" w:type="dxa"/>
          </w:tcPr>
          <w:p w:rsidR="0065409E" w:rsidRPr="00804487" w:rsidRDefault="0065409E" w:rsidP="0065409E">
            <w:pPr>
              <w:jc w:val="center"/>
              <w:rPr>
                <w:b/>
                <w:iCs/>
              </w:rPr>
            </w:pPr>
            <w:r w:rsidRPr="00804487">
              <w:rPr>
                <w:b/>
                <w:iCs/>
              </w:rPr>
              <w:t>Entrega</w:t>
            </w:r>
          </w:p>
        </w:tc>
        <w:tc>
          <w:tcPr>
            <w:tcW w:w="2687" w:type="dxa"/>
          </w:tcPr>
          <w:p w:rsidR="0065409E" w:rsidRPr="00804487" w:rsidRDefault="0065409E" w:rsidP="0065409E">
            <w:pPr>
              <w:jc w:val="center"/>
              <w:rPr>
                <w:b/>
                <w:iCs/>
              </w:rPr>
            </w:pPr>
            <w:r w:rsidRPr="00804487">
              <w:rPr>
                <w:b/>
                <w:iCs/>
              </w:rPr>
              <w:t>Data</w:t>
            </w:r>
          </w:p>
        </w:tc>
        <w:tc>
          <w:tcPr>
            <w:tcW w:w="2984" w:type="dxa"/>
          </w:tcPr>
          <w:p w:rsidR="0065409E" w:rsidRPr="00804487" w:rsidRDefault="0065409E" w:rsidP="0065409E">
            <w:pPr>
              <w:jc w:val="center"/>
              <w:rPr>
                <w:b/>
                <w:iCs/>
              </w:rPr>
            </w:pPr>
            <w:r w:rsidRPr="00804487">
              <w:rPr>
                <w:b/>
                <w:iCs/>
              </w:rPr>
              <w:t>Status</w:t>
            </w:r>
          </w:p>
        </w:tc>
      </w:tr>
      <w:tr w:rsidR="00804487" w:rsidRPr="00804487" w:rsidTr="00330BCC">
        <w:tc>
          <w:tcPr>
            <w:tcW w:w="3389" w:type="dxa"/>
          </w:tcPr>
          <w:p w:rsidR="00CA2475" w:rsidRPr="00804487" w:rsidRDefault="00CA2475" w:rsidP="00CA2475">
            <w:r w:rsidRPr="00804487">
              <w:t>Proposta Técnica e Financeira</w:t>
            </w:r>
          </w:p>
        </w:tc>
        <w:tc>
          <w:tcPr>
            <w:tcW w:w="2687" w:type="dxa"/>
          </w:tcPr>
          <w:p w:rsidR="00CA2475" w:rsidRPr="00804487" w:rsidRDefault="00CA2475" w:rsidP="00CA2475">
            <w:r w:rsidRPr="00804487">
              <w:rPr>
                <w:iCs/>
              </w:rPr>
              <w:t>29/Set/2017</w:t>
            </w:r>
          </w:p>
        </w:tc>
        <w:tc>
          <w:tcPr>
            <w:tcW w:w="2984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Aceite</w:t>
            </w:r>
          </w:p>
        </w:tc>
      </w:tr>
      <w:tr w:rsidR="00804487" w:rsidRPr="00804487" w:rsidTr="00330BCC">
        <w:tc>
          <w:tcPr>
            <w:tcW w:w="3389" w:type="dxa"/>
          </w:tcPr>
          <w:p w:rsidR="00CA2475" w:rsidRPr="00804487" w:rsidRDefault="00CA2475" w:rsidP="00CA2475">
            <w:r w:rsidRPr="00804487">
              <w:t>Documento de Requisitos</w:t>
            </w:r>
          </w:p>
        </w:tc>
        <w:tc>
          <w:tcPr>
            <w:tcW w:w="2687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11/Set/2017</w:t>
            </w:r>
          </w:p>
        </w:tc>
        <w:tc>
          <w:tcPr>
            <w:tcW w:w="2984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Aceite</w:t>
            </w:r>
          </w:p>
        </w:tc>
      </w:tr>
      <w:tr w:rsidR="00804487" w:rsidRPr="00804487" w:rsidTr="00330BCC">
        <w:tc>
          <w:tcPr>
            <w:tcW w:w="3389" w:type="dxa"/>
          </w:tcPr>
          <w:p w:rsidR="00CA2475" w:rsidRPr="00804487" w:rsidRDefault="00CA2475" w:rsidP="00CA2475">
            <w:r w:rsidRPr="00804487">
              <w:t>Projecto</w:t>
            </w:r>
          </w:p>
        </w:tc>
        <w:tc>
          <w:tcPr>
            <w:tcW w:w="2687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13/Out/2017</w:t>
            </w:r>
          </w:p>
        </w:tc>
        <w:tc>
          <w:tcPr>
            <w:tcW w:w="2984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Aceite</w:t>
            </w:r>
          </w:p>
        </w:tc>
      </w:tr>
      <w:tr w:rsidR="005B6EDC" w:rsidRPr="00804487" w:rsidTr="00330BCC">
        <w:tc>
          <w:tcPr>
            <w:tcW w:w="3389" w:type="dxa"/>
          </w:tcPr>
          <w:p w:rsidR="005B6EDC" w:rsidRPr="00804487" w:rsidRDefault="005B6EDC" w:rsidP="00CA2475">
            <w:r>
              <w:t>Documento de gestão de configurações</w:t>
            </w:r>
          </w:p>
        </w:tc>
        <w:tc>
          <w:tcPr>
            <w:tcW w:w="2687" w:type="dxa"/>
          </w:tcPr>
          <w:p w:rsidR="005B6EDC" w:rsidRPr="00804487" w:rsidRDefault="005B6EDC" w:rsidP="00CA2475">
            <w:pPr>
              <w:rPr>
                <w:iCs/>
              </w:rPr>
            </w:pPr>
            <w:r>
              <w:rPr>
                <w:iCs/>
              </w:rPr>
              <w:t>27/10/2017</w:t>
            </w:r>
          </w:p>
        </w:tc>
        <w:tc>
          <w:tcPr>
            <w:tcW w:w="2984" w:type="dxa"/>
          </w:tcPr>
          <w:p w:rsidR="005B6EDC" w:rsidRPr="00804487" w:rsidRDefault="005B6EDC" w:rsidP="00CA2475">
            <w:pPr>
              <w:rPr>
                <w:iCs/>
              </w:rPr>
            </w:pPr>
            <w:r>
              <w:rPr>
                <w:iCs/>
              </w:rPr>
              <w:t>Aceite</w:t>
            </w:r>
          </w:p>
        </w:tc>
      </w:tr>
      <w:tr w:rsidR="00804487" w:rsidRPr="00804487" w:rsidTr="00330BCC">
        <w:tc>
          <w:tcPr>
            <w:tcW w:w="3389" w:type="dxa"/>
          </w:tcPr>
          <w:p w:rsidR="00CA2475" w:rsidRPr="00804487" w:rsidRDefault="00CA2475" w:rsidP="00CA2475">
            <w:r w:rsidRPr="00804487">
              <w:t>Relatórios de progresso;</w:t>
            </w:r>
          </w:p>
        </w:tc>
        <w:tc>
          <w:tcPr>
            <w:tcW w:w="2687" w:type="dxa"/>
          </w:tcPr>
          <w:p w:rsidR="00CA2475" w:rsidRPr="00804487" w:rsidRDefault="00CA2475" w:rsidP="00CA2475">
            <w:r w:rsidRPr="00804487">
              <w:rPr>
                <w:iCs/>
              </w:rPr>
              <w:t>10/Nov/2017</w:t>
            </w:r>
          </w:p>
        </w:tc>
        <w:tc>
          <w:tcPr>
            <w:tcW w:w="2984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Aceite</w:t>
            </w:r>
          </w:p>
        </w:tc>
      </w:tr>
      <w:tr w:rsidR="00804487" w:rsidRPr="00804487" w:rsidTr="00330BCC">
        <w:tc>
          <w:tcPr>
            <w:tcW w:w="3389" w:type="dxa"/>
          </w:tcPr>
          <w:p w:rsidR="00CA2475" w:rsidRPr="00804487" w:rsidRDefault="00CA2475" w:rsidP="00CA2475">
            <w:r w:rsidRPr="00804487">
              <w:t>Manual de utilizador.</w:t>
            </w:r>
          </w:p>
        </w:tc>
        <w:tc>
          <w:tcPr>
            <w:tcW w:w="2687" w:type="dxa"/>
          </w:tcPr>
          <w:p w:rsidR="00CA2475" w:rsidRPr="00804487" w:rsidRDefault="00CA2475" w:rsidP="00CA2475">
            <w:r w:rsidRPr="00804487">
              <w:rPr>
                <w:iCs/>
              </w:rPr>
              <w:t>24/Nov/2017</w:t>
            </w:r>
          </w:p>
        </w:tc>
        <w:tc>
          <w:tcPr>
            <w:tcW w:w="2984" w:type="dxa"/>
          </w:tcPr>
          <w:p w:rsidR="00CA2475" w:rsidRPr="00804487" w:rsidRDefault="00CA2475" w:rsidP="00CA2475">
            <w:pPr>
              <w:rPr>
                <w:iCs/>
              </w:rPr>
            </w:pPr>
            <w:r w:rsidRPr="00804487">
              <w:rPr>
                <w:iCs/>
              </w:rPr>
              <w:t>Aceite</w:t>
            </w:r>
          </w:p>
        </w:tc>
      </w:tr>
    </w:tbl>
    <w:p w:rsidR="0065409E" w:rsidRPr="00804487" w:rsidRDefault="0065409E">
      <w:pPr>
        <w:rPr>
          <w:iCs/>
        </w:rPr>
      </w:pPr>
    </w:p>
    <w:p w:rsidR="00CA2475" w:rsidRPr="00804487" w:rsidRDefault="00CA2475">
      <w:pPr>
        <w:rPr>
          <w:iCs/>
        </w:rPr>
      </w:pPr>
    </w:p>
    <w:p w:rsidR="00CA2475" w:rsidRPr="00804487" w:rsidRDefault="00CA2475" w:rsidP="00CA2475">
      <w:pPr>
        <w:pStyle w:val="Cabealho1"/>
      </w:pPr>
      <w:bookmarkStart w:id="30" w:name="_Toc494486461"/>
      <w:r w:rsidRPr="00804487">
        <w:t>Membros da Equipa e Responsabilidade</w:t>
      </w:r>
      <w:bookmarkEnd w:id="3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04487" w:rsidRPr="00804487" w:rsidTr="00CA2475">
        <w:tc>
          <w:tcPr>
            <w:tcW w:w="4530" w:type="dxa"/>
          </w:tcPr>
          <w:p w:rsidR="00CA2475" w:rsidRPr="00804487" w:rsidRDefault="00CA2475" w:rsidP="00CA2475">
            <w:pPr>
              <w:jc w:val="center"/>
              <w:rPr>
                <w:b/>
                <w:iCs/>
              </w:rPr>
            </w:pPr>
            <w:r w:rsidRPr="00804487">
              <w:rPr>
                <w:b/>
                <w:iCs/>
                <w:sz w:val="24"/>
              </w:rPr>
              <w:t>Membro</w:t>
            </w:r>
          </w:p>
        </w:tc>
        <w:tc>
          <w:tcPr>
            <w:tcW w:w="4530" w:type="dxa"/>
          </w:tcPr>
          <w:p w:rsidR="00CA2475" w:rsidRPr="00804487" w:rsidRDefault="00CA2475">
            <w:pPr>
              <w:rPr>
                <w:b/>
                <w:iCs/>
              </w:rPr>
            </w:pPr>
            <w:r w:rsidRPr="00804487">
              <w:rPr>
                <w:b/>
                <w:iCs/>
                <w:sz w:val="24"/>
              </w:rPr>
              <w:t>Responsabilidade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CA2475">
            <w:pPr>
              <w:rPr>
                <w:iCs/>
              </w:rPr>
            </w:pPr>
            <w:r w:rsidRPr="00804487">
              <w:rPr>
                <w:iCs/>
              </w:rPr>
              <w:t>dr. Vali Issufo</w:t>
            </w:r>
          </w:p>
        </w:tc>
        <w:tc>
          <w:tcPr>
            <w:tcW w:w="4530" w:type="dxa"/>
          </w:tcPr>
          <w:p w:rsidR="00CA2475" w:rsidRPr="00804487" w:rsidRDefault="00CA2475">
            <w:pPr>
              <w:rPr>
                <w:iCs/>
              </w:rPr>
            </w:pPr>
            <w:r w:rsidRPr="00804487">
              <w:rPr>
                <w:iCs/>
              </w:rPr>
              <w:t>Avaliação e verificação de padrões de qualidade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CA2475">
            <w:pPr>
              <w:rPr>
                <w:iCs/>
              </w:rPr>
            </w:pPr>
            <w:r w:rsidRPr="00804487">
              <w:rPr>
                <w:iCs/>
              </w:rPr>
              <w:t>Eng. Muarucha</w:t>
            </w:r>
          </w:p>
        </w:tc>
        <w:tc>
          <w:tcPr>
            <w:tcW w:w="4530" w:type="dxa"/>
          </w:tcPr>
          <w:p w:rsidR="00CA2475" w:rsidRPr="00804487" w:rsidRDefault="00CA2475">
            <w:pPr>
              <w:rPr>
                <w:iCs/>
              </w:rPr>
            </w:pPr>
            <w:r w:rsidRPr="00804487">
              <w:rPr>
                <w:iCs/>
              </w:rPr>
              <w:t>Avaliação e verificação de padrões de qualidade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Éude Cumbe</w:t>
            </w:r>
          </w:p>
        </w:tc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Nunguiane, Shen</w:t>
            </w:r>
          </w:p>
        </w:tc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Rupansana, Francisco</w:t>
            </w:r>
          </w:p>
        </w:tc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Sortane, Ronildo</w:t>
            </w:r>
          </w:p>
        </w:tc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  <w:tr w:rsidR="00804487" w:rsidRPr="00804487" w:rsidTr="00CA2475"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lastRenderedPageBreak/>
              <w:t>Ubisse, Alberto</w:t>
            </w:r>
          </w:p>
        </w:tc>
        <w:tc>
          <w:tcPr>
            <w:tcW w:w="4530" w:type="dxa"/>
          </w:tcPr>
          <w:p w:rsidR="00CA2475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  <w:tr w:rsidR="00E943E3" w:rsidRPr="00804487" w:rsidTr="00CA2475">
        <w:tc>
          <w:tcPr>
            <w:tcW w:w="4530" w:type="dxa"/>
          </w:tcPr>
          <w:p w:rsidR="00E943E3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Ucolore, Joaquim</w:t>
            </w:r>
          </w:p>
        </w:tc>
        <w:tc>
          <w:tcPr>
            <w:tcW w:w="4530" w:type="dxa"/>
          </w:tcPr>
          <w:p w:rsidR="00E943E3" w:rsidRPr="00804487" w:rsidRDefault="00E943E3">
            <w:pPr>
              <w:rPr>
                <w:iCs/>
              </w:rPr>
            </w:pPr>
            <w:r w:rsidRPr="00804487">
              <w:rPr>
                <w:iCs/>
              </w:rPr>
              <w:t>Gestão, execução e manutenção</w:t>
            </w:r>
          </w:p>
        </w:tc>
      </w:tr>
    </w:tbl>
    <w:p w:rsidR="0069624B" w:rsidRPr="005112ED" w:rsidRDefault="0069624B">
      <w:pPr>
        <w:rPr>
          <w:iCs/>
        </w:rPr>
      </w:pPr>
    </w:p>
    <w:p w:rsidR="0069624B" w:rsidRPr="0069624B" w:rsidRDefault="0069624B" w:rsidP="0069624B">
      <w:pPr>
        <w:pStyle w:val="Cabealho1"/>
      </w:pPr>
      <w:bookmarkStart w:id="31" w:name="_Toc494486462"/>
      <w:r w:rsidRPr="0069624B">
        <w:t>Requisitos funcionais</w:t>
      </w:r>
      <w:bookmarkEnd w:id="31"/>
    </w:p>
    <w:p w:rsidR="0069624B" w:rsidRDefault="00732076" w:rsidP="005112ED">
      <w:pPr>
        <w:pStyle w:val="PargrafodaLista"/>
        <w:numPr>
          <w:ilvl w:val="0"/>
          <w:numId w:val="12"/>
        </w:numPr>
      </w:pPr>
      <w:r>
        <w:t>O sistema deve possibilitar que qualquer pessoa se cadastre e tenha acesso consoante a permissão dada;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O sistema deve possibilitar a edição de perfil e carregar ficheiros de pouca capacidade;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Possibilidade de editar artigos existentes no site se for cadastrado;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Possibilidade de criar artigos e pagina;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Permitir a pesquisa de artigos;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Interagir com outros sites que permitem melhor entendimento de certas informações do site (ex.: wikipedia);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Possibilidade de denunciar artigos/informações não fidedignas;</w:t>
      </w:r>
    </w:p>
    <w:p w:rsidR="00732076" w:rsidRDefault="00732076" w:rsidP="005112ED">
      <w:pPr>
        <w:pStyle w:val="PargrafodaLista"/>
        <w:numPr>
          <w:ilvl w:val="0"/>
          <w:numId w:val="12"/>
        </w:numPr>
      </w:pPr>
      <w:r>
        <w:t>Possibilidade de inclus</w:t>
      </w:r>
      <w:r w:rsidR="00404E50">
        <w:t>ão de videos de platf</w:t>
      </w:r>
      <w:r w:rsidR="002E2E76">
        <w:t>ormas de distribuição de videos;</w:t>
      </w:r>
    </w:p>
    <w:p w:rsidR="002E2E76" w:rsidRDefault="002E2E76" w:rsidP="005112ED">
      <w:pPr>
        <w:pStyle w:val="PargrafodaLista"/>
        <w:numPr>
          <w:ilvl w:val="0"/>
          <w:numId w:val="12"/>
        </w:numPr>
      </w:pPr>
      <w:r>
        <w:t>Outros promenores podem ser apresentados na proposta técnica.</w:t>
      </w:r>
    </w:p>
    <w:p w:rsidR="0070662B" w:rsidRPr="00CA2475" w:rsidRDefault="0070662B" w:rsidP="0070662B">
      <w:pPr>
        <w:pStyle w:val="Cabealho1"/>
      </w:pPr>
      <w:bookmarkStart w:id="32" w:name="_Toc310363831"/>
      <w:bookmarkStart w:id="33" w:name="_Toc494486463"/>
      <w:r w:rsidRPr="00CA2475">
        <w:t>Exclusões</w:t>
      </w:r>
      <w:bookmarkEnd w:id="32"/>
      <w:bookmarkEnd w:id="33"/>
    </w:p>
    <w:p w:rsidR="00FB0E5B" w:rsidRPr="007E08F9" w:rsidRDefault="0089708D" w:rsidP="00FB0E5B">
      <w:pPr>
        <w:pStyle w:val="instrucaodepreenchimento"/>
        <w:numPr>
          <w:ilvl w:val="0"/>
          <w:numId w:val="11"/>
        </w:numPr>
        <w:rPr>
          <w:i w:val="0"/>
          <w:color w:val="auto"/>
        </w:rPr>
      </w:pPr>
      <w:r w:rsidRPr="007E08F9">
        <w:rPr>
          <w:i w:val="0"/>
          <w:color w:val="auto"/>
        </w:rPr>
        <w:t>Não haverão aulas de capacitação para o desenvolvimento e manutenção do sistema.</w:t>
      </w:r>
    </w:p>
    <w:p w:rsidR="0089708D" w:rsidRDefault="0089708D" w:rsidP="00FB0E5B">
      <w:pPr>
        <w:pStyle w:val="instrucaodepreenchimento"/>
        <w:numPr>
          <w:ilvl w:val="0"/>
          <w:numId w:val="11"/>
        </w:numPr>
        <w:rPr>
          <w:i w:val="0"/>
          <w:color w:val="auto"/>
        </w:rPr>
      </w:pPr>
      <w:r w:rsidRPr="007E08F9">
        <w:rPr>
          <w:i w:val="0"/>
          <w:color w:val="auto"/>
        </w:rPr>
        <w:t>Não será feito nenhum trabalho que envolva o cabeamento eléctrico</w:t>
      </w:r>
      <w:r w:rsidR="00632610">
        <w:rPr>
          <w:i w:val="0"/>
          <w:color w:val="auto"/>
        </w:rPr>
        <w:t xml:space="preserve"> ou instalação</w:t>
      </w:r>
      <w:r w:rsidR="004E53BF">
        <w:rPr>
          <w:i w:val="0"/>
          <w:color w:val="auto"/>
        </w:rPr>
        <w:t xml:space="preserve"> ou configuração</w:t>
      </w:r>
      <w:r w:rsidR="00632610">
        <w:rPr>
          <w:i w:val="0"/>
          <w:color w:val="auto"/>
        </w:rPr>
        <w:t xml:space="preserve"> de rede</w:t>
      </w:r>
      <w:r w:rsidR="004E53BF">
        <w:rPr>
          <w:i w:val="0"/>
          <w:color w:val="auto"/>
        </w:rPr>
        <w:t xml:space="preserve"> de computadores</w:t>
      </w:r>
      <w:r w:rsidR="00632610">
        <w:rPr>
          <w:i w:val="0"/>
          <w:color w:val="auto"/>
        </w:rPr>
        <w:t>.</w:t>
      </w:r>
    </w:p>
    <w:p w:rsidR="00743870" w:rsidRPr="00743870" w:rsidRDefault="00743870" w:rsidP="00743870">
      <w:pPr>
        <w:pStyle w:val="PargrafodaLista"/>
        <w:numPr>
          <w:ilvl w:val="0"/>
          <w:numId w:val="11"/>
        </w:numPr>
      </w:pPr>
      <w:r>
        <w:t>Não será desenvolvido nenhuma aplicação (movél ou desktop) de acesso ao site.</w:t>
      </w:r>
    </w:p>
    <w:p w:rsidR="0070662B" w:rsidRDefault="0070662B" w:rsidP="0070662B">
      <w:pPr>
        <w:pStyle w:val="Cabealho1"/>
      </w:pPr>
      <w:bookmarkStart w:id="34" w:name="_Toc310363832"/>
      <w:bookmarkStart w:id="35" w:name="_Toc494486464"/>
      <w:r>
        <w:t>Restrições</w:t>
      </w:r>
      <w:bookmarkEnd w:id="34"/>
      <w:bookmarkEnd w:id="35"/>
    </w:p>
    <w:p w:rsidR="009F1159" w:rsidRDefault="009F1159" w:rsidP="006F58BB">
      <w:pPr>
        <w:pStyle w:val="PargrafodaLista"/>
        <w:numPr>
          <w:ilvl w:val="0"/>
          <w:numId w:val="6"/>
        </w:numPr>
      </w:pPr>
      <w:r>
        <w:t>O produto deve ser acessível para todos no sentido de estar disponivel</w:t>
      </w:r>
      <w:r w:rsidR="0089708D">
        <w:t xml:space="preserve"> para todo tipo de pessoa no paí</w:t>
      </w:r>
      <w:r w:rsidR="00743870">
        <w:t>s.</w:t>
      </w:r>
    </w:p>
    <w:p w:rsidR="00F63745" w:rsidRDefault="00F63745" w:rsidP="006F58BB">
      <w:pPr>
        <w:pStyle w:val="PargrafodaLista"/>
        <w:numPr>
          <w:ilvl w:val="0"/>
          <w:numId w:val="6"/>
        </w:numPr>
      </w:pPr>
      <w:r>
        <w:t>É necessário que haja int</w:t>
      </w:r>
      <w:r w:rsidR="00CA2475">
        <w:t>ernet disponível para aceder ao sistema</w:t>
      </w:r>
      <w:r>
        <w:t>.</w:t>
      </w:r>
    </w:p>
    <w:p w:rsidR="007968DA" w:rsidRDefault="007968DA" w:rsidP="006F58BB">
      <w:pPr>
        <w:pStyle w:val="PargrafodaLista"/>
        <w:numPr>
          <w:ilvl w:val="0"/>
          <w:numId w:val="6"/>
        </w:numPr>
      </w:pPr>
      <w:r>
        <w:t>O Sistema deve ser Web.</w:t>
      </w:r>
    </w:p>
    <w:p w:rsidR="007968DA" w:rsidRDefault="007968DA" w:rsidP="006F58BB">
      <w:pPr>
        <w:pStyle w:val="PargrafodaLista"/>
        <w:numPr>
          <w:ilvl w:val="0"/>
          <w:numId w:val="6"/>
        </w:numPr>
      </w:pPr>
      <w:r>
        <w:t>Uso de ferramenta de gestão de projecto: RedMine e MSProject.</w:t>
      </w:r>
    </w:p>
    <w:p w:rsidR="009F1159" w:rsidRPr="007D028E" w:rsidRDefault="009F1159" w:rsidP="009F1159">
      <w:pPr>
        <w:pStyle w:val="PargrafodaLista"/>
      </w:pPr>
    </w:p>
    <w:p w:rsidR="00013A3D" w:rsidRDefault="00013A3D">
      <w:pPr>
        <w:pStyle w:val="Cabealho1"/>
      </w:pPr>
      <w:bookmarkStart w:id="36" w:name="_Toc310363833"/>
      <w:bookmarkStart w:id="37" w:name="_Toc494486465"/>
      <w:r>
        <w:t>Premissas</w:t>
      </w:r>
      <w:bookmarkEnd w:id="36"/>
      <w:bookmarkEnd w:id="37"/>
    </w:p>
    <w:p w:rsidR="00B90B11" w:rsidRDefault="009F1159" w:rsidP="006F58BB">
      <w:pPr>
        <w:pStyle w:val="PargrafodaLista"/>
        <w:numPr>
          <w:ilvl w:val="0"/>
          <w:numId w:val="7"/>
        </w:numPr>
      </w:pPr>
      <w:r>
        <w:t>Aprovação do plano de gerenciamento do projecto;</w:t>
      </w:r>
    </w:p>
    <w:p w:rsidR="009F1159" w:rsidRDefault="009F1159" w:rsidP="006F58BB">
      <w:pPr>
        <w:pStyle w:val="PargrafodaLista"/>
        <w:numPr>
          <w:ilvl w:val="0"/>
          <w:numId w:val="7"/>
        </w:numPr>
      </w:pPr>
      <w:r>
        <w:t>Instalação de um servidor para poder alojar o produto;</w:t>
      </w:r>
    </w:p>
    <w:p w:rsidR="0089708D" w:rsidRDefault="00F63745" w:rsidP="006F58BB">
      <w:pPr>
        <w:pStyle w:val="PargrafodaLista"/>
        <w:numPr>
          <w:ilvl w:val="0"/>
          <w:numId w:val="7"/>
        </w:numPr>
      </w:pPr>
      <w:r>
        <w:t>Os usuários devem estar familiarizados com o Wikipedia;</w:t>
      </w:r>
    </w:p>
    <w:p w:rsidR="009F1159" w:rsidRDefault="00F63745" w:rsidP="006F58BB">
      <w:pPr>
        <w:pStyle w:val="PargrafodaLista"/>
        <w:numPr>
          <w:ilvl w:val="0"/>
          <w:numId w:val="7"/>
        </w:numPr>
      </w:pPr>
      <w:r>
        <w:t>O pro</w:t>
      </w:r>
      <w:r w:rsidR="00CA2475">
        <w:t>jecto deverá ser entregue até 24</w:t>
      </w:r>
      <w:r>
        <w:t xml:space="preserve"> de novembro de 2017.</w:t>
      </w:r>
    </w:p>
    <w:p w:rsidR="00804487" w:rsidRDefault="00804487" w:rsidP="00804487"/>
    <w:p w:rsidR="000B2DE0" w:rsidRDefault="000B2DE0" w:rsidP="00804487"/>
    <w:p w:rsidR="000B2DE0" w:rsidRDefault="000B2DE0" w:rsidP="00804487"/>
    <w:p w:rsidR="000B2DE0" w:rsidRDefault="000B2DE0" w:rsidP="00804487"/>
    <w:p w:rsidR="005112ED" w:rsidRDefault="005112ED" w:rsidP="00804487"/>
    <w:p w:rsidR="00804487" w:rsidRDefault="00804487" w:rsidP="000B2DE0">
      <w:pPr>
        <w:jc w:val="center"/>
      </w:pPr>
      <w:r>
        <w:t>APROVAÇÕES:</w:t>
      </w:r>
    </w:p>
    <w:p w:rsidR="00804487" w:rsidRDefault="00804487" w:rsidP="00804487">
      <w:pPr>
        <w:pBdr>
          <w:bottom w:val="single" w:sz="12" w:space="1" w:color="auto"/>
        </w:pBdr>
      </w:pPr>
    </w:p>
    <w:p w:rsidR="005112ED" w:rsidRDefault="005112ED" w:rsidP="00804487">
      <w:pPr>
        <w:pBdr>
          <w:bottom w:val="single" w:sz="12" w:space="1" w:color="auto"/>
        </w:pBdr>
      </w:pPr>
    </w:p>
    <w:p w:rsidR="00804487" w:rsidRDefault="00804487" w:rsidP="005112ED">
      <w:pPr>
        <w:jc w:val="center"/>
      </w:pPr>
      <w:r>
        <w:t>(Assinatura)</w:t>
      </w:r>
    </w:p>
    <w:sectPr w:rsidR="00804487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FC" w:rsidRDefault="009136FC">
      <w:r>
        <w:separator/>
      </w:r>
    </w:p>
  </w:endnote>
  <w:endnote w:type="continuationSeparator" w:id="0">
    <w:p w:rsidR="009136FC" w:rsidRDefault="0091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FC" w:rsidRDefault="009136FC">
      <w:r>
        <w:separator/>
      </w:r>
    </w:p>
  </w:footnote>
  <w:footnote w:type="continuationSeparator" w:id="0">
    <w:p w:rsidR="009136FC" w:rsidRDefault="00913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77" w:rsidRDefault="00B45577" w:rsidP="0070662B">
    <w:pPr>
      <w:spacing w:before="0" w:after="0"/>
      <w:jc w:val="center"/>
    </w:pPr>
  </w:p>
  <w:p w:rsidR="00B45577" w:rsidRDefault="00B45577">
    <w:pPr>
      <w:pStyle w:val="Cabealho"/>
      <w:spacing w:before="0" w:after="0"/>
    </w:pPr>
  </w:p>
  <w:p w:rsidR="00B45577" w:rsidRDefault="00B455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77" w:rsidRDefault="00B455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3F66B8"/>
    <w:multiLevelType w:val="hybridMultilevel"/>
    <w:tmpl w:val="E81A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BF7"/>
    <w:multiLevelType w:val="hybridMultilevel"/>
    <w:tmpl w:val="9DE61D0E"/>
    <w:lvl w:ilvl="0" w:tplc="5E5A0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82C83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36115"/>
    <w:multiLevelType w:val="hybridMultilevel"/>
    <w:tmpl w:val="70223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>
    <w:nsid w:val="35123F23"/>
    <w:multiLevelType w:val="hybridMultilevel"/>
    <w:tmpl w:val="7B38B40A"/>
    <w:lvl w:ilvl="0" w:tplc="0D306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4040D"/>
    <w:multiLevelType w:val="hybridMultilevel"/>
    <w:tmpl w:val="6EA2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A66A3C"/>
    <w:multiLevelType w:val="hybridMultilevel"/>
    <w:tmpl w:val="0532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909E8"/>
    <w:multiLevelType w:val="multilevel"/>
    <w:tmpl w:val="B8400CC0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6B"/>
    <w:rsid w:val="00013A3D"/>
    <w:rsid w:val="000502EA"/>
    <w:rsid w:val="000720C6"/>
    <w:rsid w:val="000A130A"/>
    <w:rsid w:val="000A64F8"/>
    <w:rsid w:val="000B2DE0"/>
    <w:rsid w:val="000C1C88"/>
    <w:rsid w:val="000E5CD2"/>
    <w:rsid w:val="001270C2"/>
    <w:rsid w:val="00152930"/>
    <w:rsid w:val="00174803"/>
    <w:rsid w:val="0026096A"/>
    <w:rsid w:val="002A0E35"/>
    <w:rsid w:val="002E2E76"/>
    <w:rsid w:val="002F1212"/>
    <w:rsid w:val="003142A3"/>
    <w:rsid w:val="00330BCC"/>
    <w:rsid w:val="003372A3"/>
    <w:rsid w:val="00342234"/>
    <w:rsid w:val="0035596B"/>
    <w:rsid w:val="00363E78"/>
    <w:rsid w:val="003A546A"/>
    <w:rsid w:val="00404E50"/>
    <w:rsid w:val="0045643A"/>
    <w:rsid w:val="004B101D"/>
    <w:rsid w:val="004E2366"/>
    <w:rsid w:val="004E53BF"/>
    <w:rsid w:val="005112ED"/>
    <w:rsid w:val="00514765"/>
    <w:rsid w:val="00514BF6"/>
    <w:rsid w:val="0056665E"/>
    <w:rsid w:val="00573EA8"/>
    <w:rsid w:val="005B6EDC"/>
    <w:rsid w:val="00606BA0"/>
    <w:rsid w:val="00632610"/>
    <w:rsid w:val="00636DED"/>
    <w:rsid w:val="00642189"/>
    <w:rsid w:val="0065409E"/>
    <w:rsid w:val="00654804"/>
    <w:rsid w:val="006924B6"/>
    <w:rsid w:val="0069624B"/>
    <w:rsid w:val="006F58BB"/>
    <w:rsid w:val="0070662B"/>
    <w:rsid w:val="00732076"/>
    <w:rsid w:val="00743870"/>
    <w:rsid w:val="00751F37"/>
    <w:rsid w:val="0078572F"/>
    <w:rsid w:val="007968DA"/>
    <w:rsid w:val="007D028E"/>
    <w:rsid w:val="007E08F9"/>
    <w:rsid w:val="00804487"/>
    <w:rsid w:val="00852E67"/>
    <w:rsid w:val="00862896"/>
    <w:rsid w:val="0089708D"/>
    <w:rsid w:val="008B3466"/>
    <w:rsid w:val="008E0B71"/>
    <w:rsid w:val="008F36F4"/>
    <w:rsid w:val="009136FC"/>
    <w:rsid w:val="009B70DB"/>
    <w:rsid w:val="009C0655"/>
    <w:rsid w:val="009D0413"/>
    <w:rsid w:val="009F1159"/>
    <w:rsid w:val="00A2509D"/>
    <w:rsid w:val="00A40D86"/>
    <w:rsid w:val="00A647EE"/>
    <w:rsid w:val="00B45577"/>
    <w:rsid w:val="00B90B11"/>
    <w:rsid w:val="00B95893"/>
    <w:rsid w:val="00B97B72"/>
    <w:rsid w:val="00C26977"/>
    <w:rsid w:val="00C56C7F"/>
    <w:rsid w:val="00C616CD"/>
    <w:rsid w:val="00C823F9"/>
    <w:rsid w:val="00CA2475"/>
    <w:rsid w:val="00DC5BD8"/>
    <w:rsid w:val="00E36F70"/>
    <w:rsid w:val="00E836F5"/>
    <w:rsid w:val="00E943E3"/>
    <w:rsid w:val="00ED61E8"/>
    <w:rsid w:val="00EF1E21"/>
    <w:rsid w:val="00F63745"/>
    <w:rsid w:val="00FB0E5B"/>
    <w:rsid w:val="00FB59BA"/>
    <w:rsid w:val="00FC6630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Cabealh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Cabealh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Cabealh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Cabealh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Cabealh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Cabealh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Cabealh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Cabealho3"/>
    <w:next w:val="Normal"/>
    <w:link w:val="RequisitoChar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uiPriority w:val="39"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Cabealh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Cabealh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1159"/>
    <w:pPr>
      <w:ind w:left="720"/>
      <w:contextualSpacing/>
    </w:pPr>
  </w:style>
  <w:style w:type="character" w:customStyle="1" w:styleId="RequisitoChar">
    <w:name w:val="Requisito Char"/>
    <w:basedOn w:val="Tipodeletrapredefinidodopargrafo"/>
    <w:link w:val="Requisito"/>
    <w:rsid w:val="00804487"/>
    <w:rPr>
      <w:rFonts w:ascii="Arial" w:hAnsi="Arial"/>
      <w:b/>
    </w:rPr>
  </w:style>
  <w:style w:type="character" w:customStyle="1" w:styleId="TEXTO">
    <w:name w:val="TEXTO"/>
    <w:rsid w:val="00804487"/>
    <w:rPr>
      <w:rFonts w:ascii="Arial" w:hAnsi="Arial"/>
      <w:sz w:val="22"/>
    </w:rPr>
  </w:style>
  <w:style w:type="paragraph" w:styleId="Ttulodondice">
    <w:name w:val="TOC Heading"/>
    <w:basedOn w:val="Cabealho1"/>
    <w:next w:val="Normal"/>
    <w:uiPriority w:val="39"/>
    <w:unhideWhenUsed/>
    <w:qFormat/>
    <w:rsid w:val="00B4557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Cabealh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Cabealh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Cabealh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Cabealh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Cabealh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Cabealh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Cabealh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Cabealho3"/>
    <w:next w:val="Normal"/>
    <w:link w:val="RequisitoChar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uiPriority w:val="39"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Cabealh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Cabealh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1159"/>
    <w:pPr>
      <w:ind w:left="720"/>
      <w:contextualSpacing/>
    </w:pPr>
  </w:style>
  <w:style w:type="character" w:customStyle="1" w:styleId="RequisitoChar">
    <w:name w:val="Requisito Char"/>
    <w:basedOn w:val="Tipodeletrapredefinidodopargrafo"/>
    <w:link w:val="Requisito"/>
    <w:rsid w:val="00804487"/>
    <w:rPr>
      <w:rFonts w:ascii="Arial" w:hAnsi="Arial"/>
      <w:b/>
    </w:rPr>
  </w:style>
  <w:style w:type="character" w:customStyle="1" w:styleId="TEXTO">
    <w:name w:val="TEXTO"/>
    <w:rsid w:val="00804487"/>
    <w:rPr>
      <w:rFonts w:ascii="Arial" w:hAnsi="Arial"/>
      <w:sz w:val="22"/>
    </w:rPr>
  </w:style>
  <w:style w:type="paragraph" w:styleId="Ttulodondice">
    <w:name w:val="TOC Heading"/>
    <w:basedOn w:val="Cabealho1"/>
    <w:next w:val="Normal"/>
    <w:uiPriority w:val="39"/>
    <w:unhideWhenUsed/>
    <w:qFormat/>
    <w:rsid w:val="00B4557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0A4F-D5ED-4377-8624-FEB0ECF3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1654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7216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creator>academico1</dc:creator>
  <cp:lastModifiedBy>4u</cp:lastModifiedBy>
  <cp:revision>33</cp:revision>
  <cp:lastPrinted>2017-09-30T06:02:00Z</cp:lastPrinted>
  <dcterms:created xsi:type="dcterms:W3CDTF">2017-03-06T18:11:00Z</dcterms:created>
  <dcterms:modified xsi:type="dcterms:W3CDTF">2017-09-30T06:02:00Z</dcterms:modified>
</cp:coreProperties>
</file>